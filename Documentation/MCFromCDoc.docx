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474" w:rsidRDefault="0083135C" w:rsidP="0083135C">
      <w:pPr>
        <w:jc w:val="center"/>
        <w:rPr>
          <w:b/>
          <w:bCs/>
          <w:sz w:val="44"/>
          <w:szCs w:val="44"/>
          <w:u w:val="single"/>
          <w:rtl/>
        </w:rPr>
      </w:pPr>
      <w:proofErr w:type="spellStart"/>
      <w:r w:rsidRPr="0083135C">
        <w:rPr>
          <w:b/>
          <w:bCs/>
          <w:sz w:val="44"/>
          <w:szCs w:val="44"/>
          <w:u w:val="single"/>
        </w:rPr>
        <w:t>MCFromC</w:t>
      </w:r>
      <w:proofErr w:type="spellEnd"/>
      <w:r w:rsidRPr="0083135C">
        <w:rPr>
          <w:b/>
          <w:bCs/>
          <w:sz w:val="44"/>
          <w:szCs w:val="44"/>
          <w:u w:val="single"/>
        </w:rPr>
        <w:t xml:space="preserve"> Project Overview</w:t>
      </w:r>
    </w:p>
    <w:p w:rsidR="00773417" w:rsidRDefault="00773417" w:rsidP="00773417">
      <w:pPr>
        <w:pStyle w:val="Heading1"/>
        <w:bidi w:val="0"/>
        <w:rPr>
          <w:rStyle w:val="apple-style-span"/>
        </w:rPr>
      </w:pPr>
      <w:r>
        <w:rPr>
          <w:rStyle w:val="apple-style-span"/>
        </w:rPr>
        <w:t>Glossary</w:t>
      </w:r>
    </w:p>
    <w:p w:rsidR="00773417" w:rsidRDefault="00773417" w:rsidP="00773417">
      <w:pPr>
        <w:pStyle w:val="ListParagraph"/>
        <w:numPr>
          <w:ilvl w:val="0"/>
          <w:numId w:val="1"/>
        </w:numPr>
        <w:bidi w:val="0"/>
      </w:pPr>
      <w:r>
        <w:t>AST – Abstract Syntax Tree – tree data structure that contains the given source code as syntax tree.</w:t>
      </w:r>
    </w:p>
    <w:p w:rsidR="005F3419" w:rsidRDefault="005F3419" w:rsidP="005F3419">
      <w:pPr>
        <w:pStyle w:val="ListParagraph"/>
        <w:numPr>
          <w:ilvl w:val="0"/>
          <w:numId w:val="1"/>
        </w:numPr>
        <w:bidi w:val="0"/>
      </w:pPr>
      <w:r>
        <w:t>C.F.G – Control Flow Graph</w:t>
      </w:r>
    </w:p>
    <w:p w:rsidR="005F3419" w:rsidRDefault="005F3419" w:rsidP="005F3419">
      <w:pPr>
        <w:pStyle w:val="ListParagraph"/>
        <w:numPr>
          <w:ilvl w:val="0"/>
          <w:numId w:val="1"/>
        </w:numPr>
        <w:bidi w:val="0"/>
      </w:pPr>
      <w:r>
        <w:t xml:space="preserve">MC – Monotonicity </w:t>
      </w:r>
      <w:proofErr w:type="gramStart"/>
      <w:r>
        <w:t>Constrains .</w:t>
      </w:r>
      <w:proofErr w:type="gramEnd"/>
    </w:p>
    <w:p w:rsidR="005F3419" w:rsidRPr="00773417" w:rsidRDefault="005F3419" w:rsidP="005F3419">
      <w:pPr>
        <w:pStyle w:val="ListParagraph"/>
        <w:numPr>
          <w:ilvl w:val="0"/>
          <w:numId w:val="1"/>
        </w:numPr>
        <w:bidi w:val="0"/>
      </w:pPr>
      <w:r>
        <w:t xml:space="preserve">A.C.F.G – Annotated Control Flow Graph is C.F.G that contains MCs on its edges. </w:t>
      </w:r>
    </w:p>
    <w:p w:rsidR="0083135C" w:rsidRDefault="0083135C" w:rsidP="00773417">
      <w:pPr>
        <w:pStyle w:val="Heading1"/>
        <w:bidi w:val="0"/>
        <w:rPr>
          <w:rStyle w:val="apple-style-span"/>
        </w:rPr>
      </w:pPr>
      <w:r w:rsidRPr="0083135C">
        <w:rPr>
          <w:rStyle w:val="apple-style-span"/>
        </w:rPr>
        <w:t xml:space="preserve">General </w:t>
      </w:r>
      <w:r>
        <w:rPr>
          <w:rStyle w:val="apple-style-span"/>
        </w:rPr>
        <w:t xml:space="preserve">Architecture </w:t>
      </w:r>
      <w:r w:rsidRPr="0083135C">
        <w:rPr>
          <w:rStyle w:val="apple-style-span"/>
        </w:rPr>
        <w:t xml:space="preserve">overview </w:t>
      </w:r>
    </w:p>
    <w:p w:rsidR="00AD397B" w:rsidRDefault="00AD397B" w:rsidP="00450671">
      <w:pPr>
        <w:pStyle w:val="NoSpacing"/>
        <w:bidi w:val="0"/>
        <w:rPr>
          <w:rStyle w:val="apple-style-span"/>
        </w:rPr>
      </w:pPr>
      <w:r>
        <w:rPr>
          <w:rStyle w:val="apple-style-span"/>
        </w:rPr>
        <w:t xml:space="preserve">The project architecture is based on layers where each layer takes input process it and output it as input to the next layer. The </w:t>
      </w:r>
      <w:r w:rsidR="00450671">
        <w:rPr>
          <w:rStyle w:val="apple-style-span"/>
        </w:rPr>
        <w:fldChar w:fldCharType="begin"/>
      </w:r>
      <w:r w:rsidR="00450671">
        <w:rPr>
          <w:rStyle w:val="apple-style-span"/>
        </w:rPr>
        <w:instrText xml:space="preserve"> REF _Ref267923024 \h </w:instrText>
      </w:r>
      <w:r w:rsidR="00450671">
        <w:rPr>
          <w:rStyle w:val="apple-style-span"/>
        </w:rPr>
      </w:r>
      <w:r w:rsidR="00450671">
        <w:rPr>
          <w:rStyle w:val="apple-style-span"/>
        </w:rPr>
        <w:fldChar w:fldCharType="separate"/>
      </w:r>
      <w:r w:rsidR="00D91FA2">
        <w:t xml:space="preserve">Figure </w:t>
      </w:r>
      <w:r w:rsidR="00D91FA2">
        <w:rPr>
          <w:noProof/>
        </w:rPr>
        <w:t>1</w:t>
      </w:r>
      <w:r w:rsidR="00450671">
        <w:rPr>
          <w:rStyle w:val="apple-style-span"/>
        </w:rPr>
        <w:fldChar w:fldCharType="end"/>
      </w:r>
      <w:r w:rsidR="00450671">
        <w:rPr>
          <w:rStyle w:val="apple-style-span"/>
        </w:rPr>
        <w:t xml:space="preserve"> </w:t>
      </w:r>
      <w:r>
        <w:rPr>
          <w:rStyle w:val="apple-style-span"/>
        </w:rPr>
        <w:t>describes shows a basic flow of the system.</w:t>
      </w:r>
    </w:p>
    <w:p w:rsidR="00AD397B" w:rsidRDefault="00450671" w:rsidP="00AD397B">
      <w:pPr>
        <w:pStyle w:val="NoSpacing"/>
        <w:bidi w:val="0"/>
        <w:rPr>
          <w:rStyle w:val="apple-style-span"/>
        </w:rPr>
      </w:pPr>
      <w:r>
        <w:rPr>
          <w:noProof/>
        </w:rPr>
        <mc:AlternateContent>
          <mc:Choice Requires="wps">
            <w:drawing>
              <wp:anchor distT="0" distB="0" distL="114300" distR="114300" simplePos="0" relativeHeight="251679744" behindDoc="0" locked="0" layoutInCell="1" allowOverlap="1" wp14:anchorId="079ACF2C" wp14:editId="590A7CBC">
                <wp:simplePos x="0" y="0"/>
                <wp:positionH relativeFrom="column">
                  <wp:posOffset>-485140</wp:posOffset>
                </wp:positionH>
                <wp:positionV relativeFrom="paragraph">
                  <wp:posOffset>784225</wp:posOffset>
                </wp:positionV>
                <wp:extent cx="6361430" cy="6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6361430" cy="635"/>
                        </a:xfrm>
                        <a:prstGeom prst="rect">
                          <a:avLst/>
                        </a:prstGeom>
                        <a:solidFill>
                          <a:prstClr val="white"/>
                        </a:solidFill>
                        <a:ln>
                          <a:noFill/>
                        </a:ln>
                        <a:effectLst/>
                      </wps:spPr>
                      <wps:txbx>
                        <w:txbxContent>
                          <w:p w:rsidR="00450671" w:rsidRPr="000567C4" w:rsidRDefault="00450671" w:rsidP="00450671">
                            <w:pPr>
                              <w:pStyle w:val="Caption"/>
                              <w:bidi w:val="0"/>
                              <w:jc w:val="center"/>
                              <w:rPr>
                                <w:noProof/>
                              </w:rPr>
                            </w:pPr>
                            <w:bookmarkStart w:id="0" w:name="_Ref267923024"/>
                            <w:r>
                              <w:t xml:space="preserve">Figure </w:t>
                            </w:r>
                            <w:r>
                              <w:rPr>
                                <w:noProof/>
                              </w:rPr>
                              <w:fldChar w:fldCharType="begin"/>
                            </w:r>
                            <w:r>
                              <w:rPr>
                                <w:noProof/>
                              </w:rPr>
                              <w:instrText xml:space="preserve"> SEQ Figure \* ARABIC </w:instrText>
                            </w:r>
                            <w:r>
                              <w:rPr>
                                <w:noProof/>
                              </w:rPr>
                              <w:fldChar w:fldCharType="separate"/>
                            </w:r>
                            <w:r w:rsidR="00DD5D2C">
                              <w:rPr>
                                <w:noProof/>
                              </w:rPr>
                              <w:t>1</w:t>
                            </w:r>
                            <w:r>
                              <w:rPr>
                                <w:noProof/>
                              </w:rPr>
                              <w:fldChar w:fldCharType="end"/>
                            </w:r>
                            <w:bookmarkEnd w:id="0"/>
                            <w:r>
                              <w:rPr>
                                <w:noProof/>
                              </w:rPr>
                              <w:t xml:space="preserve"> - Syste Layers</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38.2pt;margin-top:61.75pt;width:500.9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" stroked="f">
                <v:textbox style="mso-fit-shape-to-text:t" inset="0,0,0,0">
                  <w:txbxContent>
                    <w:p w:rsidR="00450671" w:rsidRPr="000567C4" w:rsidRDefault="00450671" w:rsidP="00450671">
                      <w:pPr>
                        <w:pStyle w:val="Caption"/>
                        <w:bidi w:val="0"/>
                        <w:jc w:val="center"/>
                        <w:rPr>
                          <w:noProof/>
                        </w:rPr>
                      </w:pPr>
                      <w:bookmarkStart w:id="1" w:name="_Ref267923024"/>
                      <w:r>
                        <w:t xml:space="preserve">Figure </w:t>
                      </w:r>
                      <w:r>
                        <w:rPr>
                          <w:noProof/>
                        </w:rPr>
                        <w:fldChar w:fldCharType="begin"/>
                      </w:r>
                      <w:r>
                        <w:rPr>
                          <w:noProof/>
                        </w:rPr>
                        <w:instrText xml:space="preserve"> SEQ Figure \* ARABIC </w:instrText>
                      </w:r>
                      <w:r>
                        <w:rPr>
                          <w:noProof/>
                        </w:rPr>
                        <w:fldChar w:fldCharType="separate"/>
                      </w:r>
                      <w:r w:rsidR="00DD5D2C">
                        <w:rPr>
                          <w:noProof/>
                        </w:rPr>
                        <w:t>1</w:t>
                      </w:r>
                      <w:r>
                        <w:rPr>
                          <w:noProof/>
                        </w:rPr>
                        <w:fldChar w:fldCharType="end"/>
                      </w:r>
                      <w:bookmarkEnd w:id="1"/>
                      <w:r>
                        <w:rPr>
                          <w:noProof/>
                        </w:rPr>
                        <w:t xml:space="preserve"> - Syste Layers</w:t>
                      </w:r>
                    </w:p>
                  </w:txbxContent>
                </v:textbox>
              </v:shape>
            </w:pict>
          </mc:Fallback>
        </mc:AlternateContent>
      </w:r>
      <w:r>
        <w:rPr>
          <w:noProof/>
        </w:rPr>
        <mc:AlternateContent>
          <mc:Choice Requires="wpg">
            <w:drawing>
              <wp:anchor distT="0" distB="0" distL="114300" distR="114300" simplePos="0" relativeHeight="251677696" behindDoc="0" locked="0" layoutInCell="1" allowOverlap="1">
                <wp:simplePos x="0" y="0"/>
                <wp:positionH relativeFrom="column">
                  <wp:posOffset>-485539</wp:posOffset>
                </wp:positionH>
                <wp:positionV relativeFrom="paragraph">
                  <wp:posOffset>70910</wp:posOffset>
                </wp:positionV>
                <wp:extent cx="6361819" cy="657173"/>
                <wp:effectExtent l="0" t="0" r="1270" b="10160"/>
                <wp:wrapNone/>
                <wp:docPr id="18" name="Group 18"/>
                <wp:cNvGraphicFramePr/>
                <a:graphic xmlns:a="http://schemas.openxmlformats.org/drawingml/2006/main">
                  <a:graphicData uri="http://schemas.microsoft.com/office/word/2010/wordprocessingGroup">
                    <wpg:wgp>
                      <wpg:cNvGrpSpPr/>
                      <wpg:grpSpPr>
                        <a:xfrm>
                          <a:off x="0" y="0"/>
                          <a:ext cx="6361819" cy="657173"/>
                          <a:chOff x="0" y="0"/>
                          <a:chExt cx="6361819" cy="657173"/>
                        </a:xfrm>
                      </wpg:grpSpPr>
                      <wps:wsp>
                        <wps:cNvPr id="15" name="Text Box 2"/>
                        <wps:cNvSpPr txBox="1">
                          <a:spLocks noChangeArrowheads="1"/>
                        </wps:cNvSpPr>
                        <wps:spPr bwMode="auto">
                          <a:xfrm>
                            <a:off x="5592199" y="0"/>
                            <a:ext cx="769620" cy="294640"/>
                          </a:xfrm>
                          <a:prstGeom prst="rect">
                            <a:avLst/>
                          </a:prstGeom>
                          <a:solidFill>
                            <a:srgbClr val="FFFFFF"/>
                          </a:solidFill>
                          <a:ln w="9525">
                            <a:noFill/>
                            <a:miter lim="800000"/>
                            <a:headEnd/>
                            <a:tailEnd/>
                          </a:ln>
                        </wps:spPr>
                        <wps:txbx>
                          <w:txbxContent>
                            <w:p w:rsidR="00FC1BFA" w:rsidRDefault="00FC1BFA" w:rsidP="00FC1BFA">
                              <w:pPr>
                                <w:jc w:val="center"/>
                              </w:pPr>
                              <w:r>
                                <w:t>Output</w:t>
                              </w:r>
                            </w:p>
                          </w:txbxContent>
                        </wps:txbx>
                        <wps:bodyPr rot="0" vert="horz" wrap="square" lIns="91440" tIns="45720" rIns="91440" bIns="45720" anchor="t" anchorCtr="0">
                          <a:noAutofit/>
                        </wps:bodyPr>
                      </wps:wsp>
                      <wps:wsp>
                        <wps:cNvPr id="13" name="Text Box 2"/>
                        <wps:cNvSpPr txBox="1">
                          <a:spLocks noChangeArrowheads="1"/>
                        </wps:cNvSpPr>
                        <wps:spPr bwMode="auto">
                          <a:xfrm>
                            <a:off x="4209263" y="60456"/>
                            <a:ext cx="769620" cy="294640"/>
                          </a:xfrm>
                          <a:prstGeom prst="rect">
                            <a:avLst/>
                          </a:prstGeom>
                          <a:solidFill>
                            <a:srgbClr val="FFFFFF"/>
                          </a:solidFill>
                          <a:ln w="9525">
                            <a:noFill/>
                            <a:miter lim="800000"/>
                            <a:headEnd/>
                            <a:tailEnd/>
                          </a:ln>
                        </wps:spPr>
                        <wps:txbx>
                          <w:txbxContent>
                            <w:p w:rsidR="001E4AE1" w:rsidRDefault="00FC1BFA" w:rsidP="001E4AE1">
                              <w:pPr>
                                <w:jc w:val="center"/>
                                <w:rPr>
                                  <w:rtl/>
                                </w:rPr>
                              </w:pPr>
                              <w:r>
                                <w:t>CFG</w:t>
                              </w:r>
                            </w:p>
                          </w:txbxContent>
                        </wps:txbx>
                        <wps:bodyPr rot="0" vert="horz" wrap="square" lIns="91440" tIns="45720" rIns="91440" bIns="45720" anchor="t" anchorCtr="0">
                          <a:noAutofit/>
                        </wps:bodyPr>
                      </wps:wsp>
                      <wps:wsp>
                        <wps:cNvPr id="11" name="Text Box 2"/>
                        <wps:cNvSpPr txBox="1">
                          <a:spLocks noChangeArrowheads="1"/>
                        </wps:cNvSpPr>
                        <wps:spPr bwMode="auto">
                          <a:xfrm>
                            <a:off x="2811213" y="52899"/>
                            <a:ext cx="769620" cy="294640"/>
                          </a:xfrm>
                          <a:prstGeom prst="rect">
                            <a:avLst/>
                          </a:prstGeom>
                          <a:solidFill>
                            <a:srgbClr val="FFFFFF"/>
                          </a:solidFill>
                          <a:ln w="9525">
                            <a:noFill/>
                            <a:miter lim="800000"/>
                            <a:headEnd/>
                            <a:tailEnd/>
                          </a:ln>
                        </wps:spPr>
                        <wps:txbx>
                          <w:txbxContent>
                            <w:p w:rsidR="001E4AE1" w:rsidRDefault="001E4AE1" w:rsidP="001E4AE1">
                              <w:pPr>
                                <w:jc w:val="center"/>
                                <w:rPr>
                                  <w:rtl/>
                                </w:rPr>
                              </w:pPr>
                              <w:r>
                                <w:t>CFG</w:t>
                              </w:r>
                            </w:p>
                          </w:txbxContent>
                        </wps:txbx>
                        <wps:bodyPr rot="0" vert="horz" wrap="square" lIns="91440" tIns="45720" rIns="91440" bIns="45720" anchor="t" anchorCtr="0">
                          <a:noAutofit/>
                        </wps:bodyPr>
                      </wps:wsp>
                      <wps:wsp>
                        <wps:cNvPr id="10" name="Text Box 2"/>
                        <wps:cNvSpPr txBox="1">
                          <a:spLocks noChangeArrowheads="1"/>
                        </wps:cNvSpPr>
                        <wps:spPr bwMode="auto">
                          <a:xfrm>
                            <a:off x="1428278" y="98241"/>
                            <a:ext cx="769620" cy="294640"/>
                          </a:xfrm>
                          <a:prstGeom prst="rect">
                            <a:avLst/>
                          </a:prstGeom>
                          <a:solidFill>
                            <a:srgbClr val="FFFFFF"/>
                          </a:solidFill>
                          <a:ln w="9525">
                            <a:noFill/>
                            <a:miter lim="800000"/>
                            <a:headEnd/>
                            <a:tailEnd/>
                          </a:ln>
                        </wps:spPr>
                        <wps:txbx>
                          <w:txbxContent>
                            <w:p w:rsidR="001E4AE1" w:rsidRDefault="001E4AE1" w:rsidP="001E4AE1">
                              <w:pPr>
                                <w:jc w:val="center"/>
                                <w:rPr>
                                  <w:rtl/>
                                </w:rPr>
                              </w:pPr>
                              <w:r>
                                <w:t>AST</w:t>
                              </w:r>
                            </w:p>
                          </w:txbxContent>
                        </wps:txbx>
                        <wps:bodyPr rot="0" vert="horz" wrap="square" lIns="91440" tIns="45720" rIns="91440" bIns="45720" anchor="t" anchorCtr="0">
                          <a:noAutofit/>
                        </wps:bodyPr>
                      </wps:wsp>
                      <wps:wsp>
                        <wps:cNvPr id="307" name="Text Box 2"/>
                        <wps:cNvSpPr txBox="1">
                          <a:spLocks noChangeArrowheads="1"/>
                        </wps:cNvSpPr>
                        <wps:spPr bwMode="auto">
                          <a:xfrm>
                            <a:off x="0" y="15114"/>
                            <a:ext cx="770140" cy="294640"/>
                          </a:xfrm>
                          <a:prstGeom prst="rect">
                            <a:avLst/>
                          </a:prstGeom>
                          <a:solidFill>
                            <a:srgbClr val="FFFFFF"/>
                          </a:solidFill>
                          <a:ln w="9525">
                            <a:noFill/>
                            <a:miter lim="800000"/>
                            <a:headEnd/>
                            <a:tailEnd/>
                          </a:ln>
                        </wps:spPr>
                        <wps:txbx>
                          <w:txbxContent>
                            <w:p w:rsidR="001E4AE1" w:rsidRDefault="001E4AE1" w:rsidP="001E4AE1">
                              <w:pPr>
                                <w:jc w:val="center"/>
                                <w:rPr>
                                  <w:rtl/>
                                </w:rPr>
                              </w:pPr>
                              <w:r>
                                <w:t>C Source</w:t>
                              </w:r>
                            </w:p>
                          </w:txbxContent>
                        </wps:txbx>
                        <wps:bodyPr rot="0" vert="horz" wrap="square" lIns="91440" tIns="45720" rIns="91440" bIns="45720" anchor="t" anchorCtr="0">
                          <a:noAutofit/>
                        </wps:bodyPr>
                      </wps:wsp>
                      <wps:wsp>
                        <wps:cNvPr id="1" name="Rectangle 1"/>
                        <wps:cNvSpPr/>
                        <wps:spPr>
                          <a:xfrm>
                            <a:off x="710360" y="158698"/>
                            <a:ext cx="838200" cy="498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E52E1" w:rsidRDefault="00BE52E1" w:rsidP="00BE52E1">
                              <w:pPr>
                                <w:jc w:val="center"/>
                              </w:pPr>
                              <w:r>
                                <w:t>Syntax Parser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 name="Rectangle 2"/>
                        <wps:cNvSpPr/>
                        <wps:spPr>
                          <a:xfrm>
                            <a:off x="2115967" y="158698"/>
                            <a:ext cx="838200" cy="498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2EB7" w:rsidRDefault="00A42EB7" w:rsidP="00A42EB7">
                              <w:pPr>
                                <w:jc w:val="center"/>
                              </w:pPr>
                              <w:r>
                                <w:t>CFG Creation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 name="Rectangle 3"/>
                        <wps:cNvSpPr/>
                        <wps:spPr>
                          <a:xfrm>
                            <a:off x="3514017" y="158698"/>
                            <a:ext cx="838200" cy="498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2EB7" w:rsidRDefault="00A42EB7" w:rsidP="00A42EB7">
                              <w:pPr>
                                <w:jc w:val="center"/>
                              </w:pPr>
                              <w:r>
                                <w:t>CFG Simplifier</w:t>
                              </w:r>
                              <w:r>
                                <w:rPr>
                                  <w:noProof/>
                                </w:rPr>
                                <w:drawing>
                                  <wp:inline distT="0" distB="0" distL="0" distR="0" wp14:anchorId="06DD3F73" wp14:editId="70D7D3E6">
                                    <wp:extent cx="629920" cy="38110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920" cy="38110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 name="Rectangle 5"/>
                        <wps:cNvSpPr/>
                        <wps:spPr>
                          <a:xfrm>
                            <a:off x="4919623" y="151141"/>
                            <a:ext cx="838200" cy="498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2EB7" w:rsidRDefault="00E31A98" w:rsidP="00A42EB7">
                              <w:pPr>
                                <w:jc w:val="center"/>
                              </w:pPr>
                              <w:r>
                                <w:t>MC Creation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 name="Right Arrow 7"/>
                        <wps:cNvSpPr/>
                        <wps:spPr>
                          <a:xfrm>
                            <a:off x="166255" y="256939"/>
                            <a:ext cx="544105" cy="2871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1A98" w:rsidRDefault="00E31A98" w:rsidP="00E31A98">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 name="Right Arrow 9"/>
                        <wps:cNvSpPr/>
                        <wps:spPr>
                          <a:xfrm>
                            <a:off x="1549190" y="287167"/>
                            <a:ext cx="543560" cy="2870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4AE1" w:rsidRDefault="001E4AE1" w:rsidP="001E4AE1">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 name="Right Arrow 12"/>
                        <wps:cNvSpPr/>
                        <wps:spPr>
                          <a:xfrm>
                            <a:off x="2954797" y="249382"/>
                            <a:ext cx="543560" cy="2870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4AE1" w:rsidRDefault="001E4AE1" w:rsidP="001E4AE1">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 name="Right Arrow 14"/>
                        <wps:cNvSpPr/>
                        <wps:spPr>
                          <a:xfrm>
                            <a:off x="4375518" y="256939"/>
                            <a:ext cx="543560" cy="2870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4AE1" w:rsidRDefault="001E4AE1" w:rsidP="001E4AE1">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6" name="Right Arrow 16"/>
                        <wps:cNvSpPr/>
                        <wps:spPr>
                          <a:xfrm>
                            <a:off x="5758453" y="241825"/>
                            <a:ext cx="543560" cy="2870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1BFA" w:rsidRDefault="00FC1BFA" w:rsidP="00FC1BFA">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id="Group 18" o:spid="_x0000_s1027" style="position:absolute;margin-left:-38.25pt;margin-top:5.6pt;width:500.95pt;height:51.75pt;z-index:251677696" coordsize="63618,6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">
                <v:shape id="Text Box 2" o:spid="_x0000_s1028" type="#_x0000_t202" style="position:absolute;left:55921;width:7697;height:2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FC1BFA" w:rsidRDefault="00FC1BFA" w:rsidP="00FC1BFA">
                        <w:pPr>
                          <w:jc w:val="center"/>
                        </w:pPr>
                        <w:r>
                          <w:t>Output</w:t>
                        </w:r>
                      </w:p>
                    </w:txbxContent>
                  </v:textbox>
                </v:shape>
                <v:shape id="Text Box 2" o:spid="_x0000_s1029" type="#_x0000_t202" style="position:absolute;left:42092;top:604;width:7696;height:2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1E4AE1" w:rsidRDefault="00FC1BFA" w:rsidP="001E4AE1">
                        <w:pPr>
                          <w:jc w:val="center"/>
                          <w:rPr>
                            <w:rtl/>
                          </w:rPr>
                        </w:pPr>
                        <w:r>
                          <w:t>CFG</w:t>
                        </w:r>
                      </w:p>
                    </w:txbxContent>
                  </v:textbox>
                </v:shape>
                <v:shape id="Text Box 2" o:spid="_x0000_s1030" type="#_x0000_t202" style="position:absolute;left:28112;top:528;width:7696;height:2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1E4AE1" w:rsidRDefault="001E4AE1" w:rsidP="001E4AE1">
                        <w:pPr>
                          <w:jc w:val="center"/>
                          <w:rPr>
                            <w:rtl/>
                          </w:rPr>
                        </w:pPr>
                        <w:r>
                          <w:t>CFG</w:t>
                        </w:r>
                      </w:p>
                    </w:txbxContent>
                  </v:textbox>
                </v:shape>
                <v:shape id="Text Box 2" o:spid="_x0000_s1031" type="#_x0000_t202" style="position:absolute;left:14282;top:982;width:7696;height:2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1E4AE1" w:rsidRDefault="001E4AE1" w:rsidP="001E4AE1">
                        <w:pPr>
                          <w:jc w:val="center"/>
                          <w:rPr>
                            <w:rtl/>
                          </w:rPr>
                        </w:pPr>
                        <w:r>
                          <w:t>AST</w:t>
                        </w:r>
                      </w:p>
                    </w:txbxContent>
                  </v:textbox>
                </v:shape>
                <v:shape id="Text Box 2" o:spid="_x0000_s1032" type="#_x0000_t202" style="position:absolute;top:151;width:7701;height:2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1E4AE1" w:rsidRDefault="001E4AE1" w:rsidP="001E4AE1">
                        <w:pPr>
                          <w:jc w:val="center"/>
                          <w:rPr>
                            <w:rtl/>
                          </w:rPr>
                        </w:pPr>
                        <w:r>
                          <w:t>C Source</w:t>
                        </w:r>
                      </w:p>
                    </w:txbxContent>
                  </v:textbox>
                </v:shape>
                <v:rect id="Rectangle 1" o:spid="_x0000_s1033" style="position:absolute;left:7103;top:1586;width:8382;height:4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71MAA&#10;AADaAAAADwAAAGRycy9kb3ducmV2LnhtbERPyWrDMBC9F/IPYgK9NbJLaY0TJYRAaemlZPmAwZrY&#10;TqyRkeQl+frKEOhpeLx1VpvRNKIn52vLCtJFAoK4sLrmUsHp+PmSgfABWWNjmRTcyMNmPXtaYa7t&#10;wHvqD6EUMYR9jgqqENpcSl9UZNAvbEscubN1BkOErpTa4RDDTSNfk+RdGqw5NlTY0q6i4nrojAKb&#10;/oaf4/DWMQ3uK6svRXP/yJR6no/bJYhAY/gXP9zfOs6H6ZXpyv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g71MAAAADaAAAADwAAAAAAAAAAAAAAAACYAgAAZHJzL2Rvd25y&#10;ZXYueG1sUEsFBgAAAAAEAAQA9QAAAIUDAAAAAA==&#10;" fillcolor="#4f81bd [3204]" strokecolor="#243f60 [1604]" strokeweight="2pt">
                  <v:textbox>
                    <w:txbxContent>
                      <w:p w:rsidR="00BE52E1" w:rsidRDefault="00BE52E1" w:rsidP="00BE52E1">
                        <w:pPr>
                          <w:jc w:val="center"/>
                        </w:pPr>
                        <w:r>
                          <w:t>Syntax Parser</w:t>
                        </w:r>
                      </w:p>
                    </w:txbxContent>
                  </v:textbox>
                </v:rect>
                <v:rect id="Rectangle 2" o:spid="_x0000_s1034" style="position:absolute;left:21159;top:1586;width:8382;height:4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textbox>
                    <w:txbxContent>
                      <w:p w:rsidR="00A42EB7" w:rsidRDefault="00A42EB7" w:rsidP="00A42EB7">
                        <w:pPr>
                          <w:jc w:val="center"/>
                        </w:pPr>
                        <w:r>
                          <w:t>CFG Creation</w:t>
                        </w:r>
                      </w:p>
                    </w:txbxContent>
                  </v:textbox>
                </v:rect>
                <v:rect id="Rectangle 3" o:spid="_x0000_s1035" style="position:absolute;left:35140;top:1586;width:8382;height:4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OMEA&#10;AADaAAAADwAAAGRycy9kb3ducmV2LnhtbESP0YrCMBRE3wX/IVzBN01dl7VUo8iCKPuyrPoBl+ba&#10;VpubkkRb/XqzIPg4zMwZZrHqTC1u5HxlWcFknIAgzq2uuFBwPGxGKQgfkDXWlknBnTyslv3eAjNt&#10;W/6j2z4UIkLYZ6igDKHJpPR5SQb92DbE0TtZZzBE6QqpHbYRbmr5kSRf0mDFcaHEhr5Lyi/7q1Fg&#10;J7/h59B+Xplat02rc14/ZqlSw0G3noMI1IV3+NXeaQVT+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ADjBAAAA2gAAAA8AAAAAAAAAAAAAAAAAmAIAAGRycy9kb3du&#10;cmV2LnhtbFBLBQYAAAAABAAEAPUAAACGAwAAAAA=&#10;" fillcolor="#4f81bd [3204]" strokecolor="#243f60 [1604]" strokeweight="2pt">
                  <v:textbox>
                    <w:txbxContent>
                      <w:p w:rsidR="00A42EB7" w:rsidRDefault="00A42EB7" w:rsidP="00A42EB7">
                        <w:pPr>
                          <w:jc w:val="center"/>
                        </w:pPr>
                        <w:r>
                          <w:t>CFG Simplifier</w:t>
                        </w:r>
                        <w:r>
                          <w:rPr>
                            <w:noProof/>
                          </w:rPr>
                          <w:drawing>
                            <wp:inline distT="0" distB="0" distL="0" distR="0" wp14:anchorId="06DD3F73" wp14:editId="70D7D3E6">
                              <wp:extent cx="629920" cy="38110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920" cy="381109"/>
                                      </a:xfrm>
                                      <a:prstGeom prst="rect">
                                        <a:avLst/>
                                      </a:prstGeom>
                                      <a:noFill/>
                                      <a:ln>
                                        <a:noFill/>
                                      </a:ln>
                                    </pic:spPr>
                                  </pic:pic>
                                </a:graphicData>
                              </a:graphic>
                            </wp:inline>
                          </w:drawing>
                        </w:r>
                      </w:p>
                    </w:txbxContent>
                  </v:textbox>
                </v:rect>
                <v:rect id="Rectangle 5" o:spid="_x0000_s1036" style="position:absolute;left:49196;top:1511;width:8382;height:4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rsidR="00A42EB7" w:rsidRDefault="00E31A98" w:rsidP="00A42EB7">
                        <w:pPr>
                          <w:jc w:val="center"/>
                        </w:pPr>
                        <w:r>
                          <w:t>MC Creation</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37" type="#_x0000_t13" style="position:absolute;left:1662;top:2569;width:5441;height:28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S0Mr8A&#10;AADaAAAADwAAAGRycy9kb3ducmV2LnhtbESPQYvCMBSE74L/ITxhb5rqoZVqFBEE3dtWf8AjebbF&#10;5qU0sa3+erOwsMdhZr5htvvRNqKnzteOFSwXCQhi7UzNpYLb9TRfg/AB2WDjmBS8yMN+N51sMTdu&#10;4B/qi1CKCGGfo4IqhDaX0uuKLPqFa4mjd3edxRBlV0rT4RDhtpGrJEmlxZrjQoUtHSvSj+JpIyV9&#10;lun1or9Xb926ISuypk8zpb5m42EDItAY/sN/7bNRkMHvlXgD5O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FLQyvwAAANoAAAAPAAAAAAAAAAAAAAAAAJgCAABkcnMvZG93bnJl&#10;di54bWxQSwUGAAAAAAQABAD1AAAAhAMAAAAA&#10;" adj="15900" fillcolor="#4f81bd [3204]" strokecolor="#243f60 [1604]" strokeweight="2pt">
                  <v:textbox>
                    <w:txbxContent>
                      <w:p w:rsidR="00E31A98" w:rsidRDefault="00E31A98" w:rsidP="00E31A98">
                        <w:pPr>
                          <w:jc w:val="center"/>
                          <w:rPr>
                            <w:rtl/>
                          </w:rPr>
                        </w:pPr>
                      </w:p>
                    </w:txbxContent>
                  </v:textbox>
                </v:shape>
                <v:shape id="Right Arrow 9" o:spid="_x0000_s1038" type="#_x0000_t13" style="position:absolute;left:15491;top:2871;width:5436;height:2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Hh7MQA&#10;AADaAAAADwAAAGRycy9kb3ducmV2LnhtbESPT2sCMRTE74LfITyhN81apOhqFBH6hxYPtV68PTfP&#10;3cXNS5qk6/rtTUHwOMzMb5jFqjONaMmH2rKC8SgDQVxYXXOpYP/zOpyCCBFZY2OZFFwpwGrZ7y0w&#10;1/bC39TuYikShEOOCqoYXS5lKCoyGEbWESfvZL3BmKQvpfZ4SXDTyOcse5EGa04LFTraVFScd39G&#10;QTf5Oq4n77+ndvv5tiFXzpw/bJV6GnTrOYhIXXyE7+0PrWAG/1fSD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4ezEAAAA2gAAAA8AAAAAAAAAAAAAAAAAmAIAAGRycy9k&#10;b3ducmV2LnhtbFBLBQYAAAAABAAEAPUAAACJAwAAAAA=&#10;" adj="15897" fillcolor="#4f81bd [3204]" strokecolor="#243f60 [1604]" strokeweight="2pt">
                  <v:textbox>
                    <w:txbxContent>
                      <w:p w:rsidR="001E4AE1" w:rsidRDefault="001E4AE1" w:rsidP="001E4AE1">
                        <w:pPr>
                          <w:jc w:val="center"/>
                        </w:pPr>
                      </w:p>
                    </w:txbxContent>
                  </v:textbox>
                </v:shape>
                <v:shape id="Right Arrow 12" o:spid="_x0000_s1039" type="#_x0000_t13" style="position:absolute;left:29547;top:2493;width:5436;height:2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rf8MA&#10;AADbAAAADwAAAGRycy9kb3ducmV2LnhtbERPTWsCMRC9F/wPYYTeNFsRaVejiGBbKh7c9tLbuBl3&#10;l24mMUnX9d+bgtDbPN7nLFa9aUVHPjSWFTyNMxDEpdUNVwq+PrejZxAhImtsLZOCKwVYLQcPC8y1&#10;vfCBuiJWIoVwyFFBHaPLpQxlTQbD2DrixJ2sNxgT9JXUHi8p3LRykmUzabDh1FCjo01N5U/xaxT0&#10;091xPX07n7r9x+uGXPXi/Pdeqcdhv56DiNTHf/Hd/a7T/An8/ZIO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rf8MAAADbAAAADwAAAAAAAAAAAAAAAACYAgAAZHJzL2Rv&#10;d25yZXYueG1sUEsFBgAAAAAEAAQA9QAAAIgDAAAAAA==&#10;" adj="15897" fillcolor="#4f81bd [3204]" strokecolor="#243f60 [1604]" strokeweight="2pt">
                  <v:textbox>
                    <w:txbxContent>
                      <w:p w:rsidR="001E4AE1" w:rsidRDefault="001E4AE1" w:rsidP="001E4AE1">
                        <w:pPr>
                          <w:jc w:val="center"/>
                        </w:pPr>
                      </w:p>
                    </w:txbxContent>
                  </v:textbox>
                </v:shape>
                <v:shape id="Right Arrow 14" o:spid="_x0000_s1040" type="#_x0000_t13" style="position:absolute;left:43755;top:2569;width:5435;height:2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XWkMIA&#10;AADbAAAADwAAAGRycy9kb3ducmV2LnhtbERPTWsCMRC9F/wPYQrearaySLsaRQTbUvFQ9eJtuhl3&#10;l24mMYnr+u9NodDbPN7nzBa9aUVHPjSWFTyPMhDEpdUNVwoO+/XTC4gQkTW2lknBjQIs5oOHGRba&#10;XvmLul2sRArhUKCCOkZXSBnKmgyGkXXEiTtZbzAm6CupPV5TuGnlOMsm0mDDqaFGR6uayp/dxSjo&#10;8833Mn8/n7rt59uKXPXq/HGr1PCxX05BROrjv/jP/aHT/Bx+f0k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RdaQwgAAANsAAAAPAAAAAAAAAAAAAAAAAJgCAABkcnMvZG93&#10;bnJldi54bWxQSwUGAAAAAAQABAD1AAAAhwMAAAAA&#10;" adj="15897" fillcolor="#4f81bd [3204]" strokecolor="#243f60 [1604]" strokeweight="2pt">
                  <v:textbox>
                    <w:txbxContent>
                      <w:p w:rsidR="001E4AE1" w:rsidRDefault="001E4AE1" w:rsidP="001E4AE1">
                        <w:pPr>
                          <w:jc w:val="center"/>
                        </w:pPr>
                      </w:p>
                    </w:txbxContent>
                  </v:textbox>
                </v:shape>
                <v:shape id="Right Arrow 16" o:spid="_x0000_s1041" type="#_x0000_t13" style="position:absolute;left:57584;top:2418;width:5436;height:2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vtfMIA&#10;AADbAAAADwAAAGRycy9kb3ducmV2LnhtbERPTWsCMRC9F/wPYYTeNGsRaVejiFBbKh60XryNm3F3&#10;cTOJSbpu/70pCL3N433ObNGZRrTkQ21ZwWiYgSAurK65VHD4fh+8gggRWWNjmRT8UoDFvPc0w1zb&#10;G++o3cdSpBAOOSqoYnS5lKGoyGAYWkecuLP1BmOCvpTa4y2Fm0a+ZNlEGqw5NVToaFVRcdn/GAXd&#10;eHNajj+u53b7tV6RK9+cP26Veu53yymISF38Fz/cnzrNn8DfL+kA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2+18wgAAANsAAAAPAAAAAAAAAAAAAAAAAJgCAABkcnMvZG93&#10;bnJldi54bWxQSwUGAAAAAAQABAD1AAAAhwMAAAAA&#10;" adj="15897" fillcolor="#4f81bd [3204]" strokecolor="#243f60 [1604]" strokeweight="2pt">
                  <v:textbox>
                    <w:txbxContent>
                      <w:p w:rsidR="00FC1BFA" w:rsidRDefault="00FC1BFA" w:rsidP="00FC1BFA">
                        <w:pPr>
                          <w:jc w:val="center"/>
                          <w:rPr>
                            <w:rtl/>
                          </w:rPr>
                        </w:pPr>
                      </w:p>
                    </w:txbxContent>
                  </v:textbox>
                </v:shape>
              </v:group>
            </w:pict>
          </mc:Fallback>
        </mc:AlternateContent>
      </w:r>
    </w:p>
    <w:p w:rsidR="00AD397B" w:rsidRDefault="00AD397B" w:rsidP="00AD397B">
      <w:pPr>
        <w:pStyle w:val="NoSpacing"/>
        <w:bidi w:val="0"/>
        <w:rPr>
          <w:rStyle w:val="apple-style-span"/>
        </w:rPr>
      </w:pPr>
    </w:p>
    <w:p w:rsidR="00AD397B" w:rsidRDefault="00AD397B" w:rsidP="00AD397B">
      <w:pPr>
        <w:pStyle w:val="NoSpacing"/>
        <w:bidi w:val="0"/>
        <w:rPr>
          <w:rStyle w:val="apple-style-span"/>
        </w:rPr>
      </w:pPr>
    </w:p>
    <w:p w:rsidR="00BE52E1" w:rsidRDefault="00BE52E1" w:rsidP="00AD397B">
      <w:pPr>
        <w:pStyle w:val="NoSpacing"/>
        <w:bidi w:val="0"/>
        <w:rPr>
          <w:rStyle w:val="apple-style-span"/>
        </w:rPr>
      </w:pPr>
    </w:p>
    <w:p w:rsidR="00BE52E1" w:rsidRDefault="00BE52E1" w:rsidP="00BE52E1">
      <w:pPr>
        <w:pStyle w:val="NoSpacing"/>
        <w:bidi w:val="0"/>
        <w:rPr>
          <w:rStyle w:val="apple-style-span"/>
        </w:rPr>
      </w:pPr>
    </w:p>
    <w:p w:rsidR="00BE52E1" w:rsidRDefault="00BE52E1" w:rsidP="00BE52E1">
      <w:pPr>
        <w:pStyle w:val="NoSpacing"/>
        <w:bidi w:val="0"/>
        <w:rPr>
          <w:rStyle w:val="apple-style-span"/>
        </w:rPr>
      </w:pPr>
    </w:p>
    <w:p w:rsidR="00773417" w:rsidRDefault="00773417" w:rsidP="00773417">
      <w:pPr>
        <w:pStyle w:val="Heading2"/>
        <w:bidi w:val="0"/>
        <w:rPr>
          <w:rStyle w:val="apple-style-span"/>
        </w:rPr>
      </w:pPr>
      <w:r>
        <w:rPr>
          <w:rStyle w:val="apple-style-span"/>
        </w:rPr>
        <w:t>Syntax Parser</w:t>
      </w:r>
    </w:p>
    <w:p w:rsidR="003267DE" w:rsidRDefault="003267DE" w:rsidP="00773417">
      <w:pPr>
        <w:pStyle w:val="NoSpacing"/>
        <w:bidi w:val="0"/>
        <w:rPr>
          <w:rStyle w:val="apple-style-span"/>
        </w:rPr>
      </w:pPr>
      <w:r>
        <w:rPr>
          <w:rStyle w:val="apple-style-span"/>
        </w:rPr>
        <w:t xml:space="preserve">The syntax parser layer is responsible of converting text file containing subset of the C programming language (see </w:t>
      </w:r>
      <w:r>
        <w:rPr>
          <w:rStyle w:val="apple-style-span"/>
        </w:rPr>
        <w:fldChar w:fldCharType="begin"/>
      </w:r>
      <w:r>
        <w:rPr>
          <w:rStyle w:val="apple-style-span"/>
        </w:rPr>
        <w:instrText xml:space="preserve"> REF _Ref268003611 \h </w:instrText>
      </w:r>
      <w:r>
        <w:rPr>
          <w:rStyle w:val="apple-style-span"/>
        </w:rPr>
      </w:r>
      <w:r>
        <w:rPr>
          <w:rStyle w:val="apple-style-span"/>
        </w:rPr>
        <w:fldChar w:fldCharType="separate"/>
      </w:r>
      <w:r w:rsidRPr="0083135C">
        <w:rPr>
          <w:rStyle w:val="apple-style-span"/>
        </w:rPr>
        <w:t xml:space="preserve">Supported </w:t>
      </w:r>
      <w:r w:rsidR="00105ABA" w:rsidRPr="0083135C">
        <w:rPr>
          <w:rStyle w:val="apple-style-span"/>
        </w:rPr>
        <w:t>grammar</w:t>
      </w:r>
      <w:r w:rsidRPr="0083135C">
        <w:rPr>
          <w:rStyle w:val="apple-style-span"/>
        </w:rPr>
        <w:t xml:space="preserve"> (in BNF format)</w:t>
      </w:r>
      <w:r>
        <w:rPr>
          <w:rStyle w:val="apple-style-span"/>
        </w:rPr>
        <w:fldChar w:fldCharType="end"/>
      </w:r>
      <w:r>
        <w:rPr>
          <w:rStyle w:val="apple-style-span"/>
        </w:rPr>
        <w:t xml:space="preserve"> section for the exact language definition in BNF) </w:t>
      </w:r>
      <w:r w:rsidR="005F3419">
        <w:rPr>
          <w:rStyle w:val="apple-style-span"/>
        </w:rPr>
        <w:t>into AST that then will be processed into C.F.G. This l</w:t>
      </w:r>
      <w:r w:rsidR="00D66F9E">
        <w:rPr>
          <w:rStyle w:val="apple-style-span"/>
        </w:rPr>
        <w:t>ayer is implemented using the following tools:</w:t>
      </w:r>
    </w:p>
    <w:p w:rsidR="00D66F9E" w:rsidRDefault="00D66F9E" w:rsidP="00D66F9E">
      <w:pPr>
        <w:pStyle w:val="NoSpacing"/>
        <w:bidi w:val="0"/>
        <w:rPr>
          <w:rStyle w:val="apple-style-span"/>
        </w:rPr>
      </w:pPr>
    </w:p>
    <w:p w:rsidR="00D66F9E" w:rsidRDefault="00D66F9E" w:rsidP="00BA78E1">
      <w:pPr>
        <w:pStyle w:val="NoSpacing"/>
        <w:numPr>
          <w:ilvl w:val="0"/>
          <w:numId w:val="1"/>
        </w:numPr>
        <w:bidi w:val="0"/>
        <w:rPr>
          <w:rStyle w:val="apple-style-span"/>
        </w:rPr>
      </w:pPr>
      <w:proofErr w:type="gramStart"/>
      <w:r>
        <w:rPr>
          <w:rStyle w:val="apple-style-span"/>
        </w:rPr>
        <w:t>flex</w:t>
      </w:r>
      <w:proofErr w:type="gramEnd"/>
      <w:r>
        <w:rPr>
          <w:rStyle w:val="apple-style-span"/>
        </w:rPr>
        <w:t xml:space="preserve"> – </w:t>
      </w:r>
      <w:r w:rsidR="00BA78E1">
        <w:rPr>
          <w:rStyle w:val="apple-style-span"/>
        </w:rPr>
        <w:t xml:space="preserve">This tool uses </w:t>
      </w:r>
      <w:proofErr w:type="spellStart"/>
      <w:r w:rsidR="00BA78E1">
        <w:rPr>
          <w:rStyle w:val="apple-style-span"/>
        </w:rPr>
        <w:t>lex</w:t>
      </w:r>
      <w:proofErr w:type="spellEnd"/>
      <w:r w:rsidR="00BA78E1">
        <w:rPr>
          <w:rStyle w:val="apple-style-span"/>
        </w:rPr>
        <w:t xml:space="preserve"> file and produces source file that holds function that takes input stream and returns tokens according to the </w:t>
      </w:r>
      <w:proofErr w:type="spellStart"/>
      <w:r w:rsidR="00BA78E1">
        <w:rPr>
          <w:rStyle w:val="apple-style-span"/>
        </w:rPr>
        <w:t>lex</w:t>
      </w:r>
      <w:proofErr w:type="spellEnd"/>
      <w:r w:rsidR="00BA78E1">
        <w:rPr>
          <w:rStyle w:val="apple-style-span"/>
        </w:rPr>
        <w:t xml:space="preserve"> file.</w:t>
      </w:r>
    </w:p>
    <w:p w:rsidR="00D66F9E" w:rsidRDefault="00D66F9E" w:rsidP="00BA78E1">
      <w:pPr>
        <w:pStyle w:val="NoSpacing"/>
        <w:numPr>
          <w:ilvl w:val="0"/>
          <w:numId w:val="1"/>
        </w:numPr>
        <w:bidi w:val="0"/>
        <w:rPr>
          <w:rStyle w:val="apple-style-span"/>
        </w:rPr>
      </w:pPr>
      <w:r>
        <w:rPr>
          <w:rStyle w:val="apple-style-span"/>
        </w:rPr>
        <w:t xml:space="preserve">Bison – This tool is implementation for YACC. </w:t>
      </w:r>
      <w:r w:rsidR="00BA78E1">
        <w:rPr>
          <w:rStyle w:val="apple-style-span"/>
        </w:rPr>
        <w:t xml:space="preserve"> The tool receives </w:t>
      </w:r>
      <w:proofErr w:type="gramStart"/>
      <w:r w:rsidR="00BA78E1">
        <w:rPr>
          <w:rStyle w:val="apple-style-span"/>
        </w:rPr>
        <w:t>an</w:t>
      </w:r>
      <w:proofErr w:type="gramEnd"/>
      <w:r w:rsidR="00BA78E1">
        <w:rPr>
          <w:rStyle w:val="apple-style-span"/>
        </w:rPr>
        <w:t xml:space="preserve"> </w:t>
      </w:r>
      <w:proofErr w:type="spellStart"/>
      <w:r w:rsidR="00BA78E1">
        <w:rPr>
          <w:rStyle w:val="apple-style-span"/>
        </w:rPr>
        <w:t>yacc</w:t>
      </w:r>
      <w:proofErr w:type="spellEnd"/>
      <w:r w:rsidR="00BA78E1">
        <w:rPr>
          <w:rStyle w:val="apple-style-span"/>
        </w:rPr>
        <w:t xml:space="preserve"> input file (basically EBNF that for each rule contains C code snippet) and produces C source file that contains code for parsing the given language's EBNF.</w:t>
      </w:r>
    </w:p>
    <w:p w:rsidR="00BA78E1" w:rsidRDefault="00BA78E1" w:rsidP="00BA78E1">
      <w:pPr>
        <w:pStyle w:val="NoSpacing"/>
        <w:bidi w:val="0"/>
        <w:rPr>
          <w:rStyle w:val="apple-style-span"/>
        </w:rPr>
      </w:pPr>
      <w:r>
        <w:rPr>
          <w:rStyle w:val="apple-style-span"/>
        </w:rPr>
        <w:t xml:space="preserve">Since the above tools produce source files in C language (and not C++) </w:t>
      </w:r>
      <w:r w:rsidR="00EA6E4E">
        <w:rPr>
          <w:rStyle w:val="apple-style-span"/>
        </w:rPr>
        <w:t>this layer is implemented as separate DLL which takes a filename and returns a pointer to the root node of the AST.</w:t>
      </w:r>
    </w:p>
    <w:p w:rsidR="00EA6E4E" w:rsidRDefault="00EA6E4E" w:rsidP="00EA6E4E">
      <w:pPr>
        <w:pStyle w:val="NoSpacing"/>
        <w:bidi w:val="0"/>
        <w:rPr>
          <w:rStyle w:val="apple-style-span"/>
        </w:rPr>
      </w:pPr>
    </w:p>
    <w:p w:rsidR="00EA6E4E" w:rsidRDefault="00EA6E4E" w:rsidP="00EA6E4E">
      <w:pPr>
        <w:pStyle w:val="Heading2"/>
        <w:bidi w:val="0"/>
        <w:rPr>
          <w:rStyle w:val="apple-style-span"/>
        </w:rPr>
      </w:pPr>
      <w:r>
        <w:rPr>
          <w:rStyle w:val="apple-style-span"/>
        </w:rPr>
        <w:t>C</w:t>
      </w:r>
      <w:r w:rsidR="00AD08B5">
        <w:rPr>
          <w:rStyle w:val="apple-style-span"/>
        </w:rPr>
        <w:t>.</w:t>
      </w:r>
      <w:r>
        <w:rPr>
          <w:rStyle w:val="apple-style-span"/>
        </w:rPr>
        <w:t>F</w:t>
      </w:r>
      <w:r w:rsidR="00AD08B5">
        <w:rPr>
          <w:rStyle w:val="apple-style-span"/>
        </w:rPr>
        <w:t>.</w:t>
      </w:r>
      <w:r>
        <w:rPr>
          <w:rStyle w:val="apple-style-span"/>
        </w:rPr>
        <w:t>G Creation</w:t>
      </w:r>
    </w:p>
    <w:p w:rsidR="001A7022" w:rsidRDefault="00AD08B5" w:rsidP="001A7022">
      <w:pPr>
        <w:bidi w:val="0"/>
      </w:pPr>
      <w:r>
        <w:t xml:space="preserve">The C.F.G Creation stage is responsible of creating a C.F.G from AST. The input for this layer is </w:t>
      </w:r>
      <w:r w:rsidR="00FF78A1">
        <w:t xml:space="preserve">an AST and the output is </w:t>
      </w:r>
      <w:r w:rsidR="00E73B40">
        <w:t>C.F.G</w:t>
      </w:r>
      <w:r w:rsidR="00A50137">
        <w:t xml:space="preserve"> and the name of all the program's state variables</w:t>
      </w:r>
      <w:r w:rsidR="00E73B40">
        <w:t>. all our graphs implementation are based on 3</w:t>
      </w:r>
      <w:r w:rsidR="00E73B40" w:rsidRPr="00E73B40">
        <w:rPr>
          <w:vertAlign w:val="superscript"/>
        </w:rPr>
        <w:t>rd</w:t>
      </w:r>
      <w:r w:rsidR="00E73B40">
        <w:t xml:space="preserve"> party library named: boost graph library. The library is implemented in templates and contains only header files. In the following section the document will cover the algorithm for creating C.F.G from AST. This layer is im</w:t>
      </w:r>
      <w:r w:rsidR="001A7022">
        <w:t xml:space="preserve">plemented in separated DLL named </w:t>
      </w:r>
      <w:proofErr w:type="spellStart"/>
      <w:r w:rsidR="001A7022">
        <w:t>CFGGen</w:t>
      </w:r>
      <w:proofErr w:type="spellEnd"/>
      <w:r w:rsidR="001A7022">
        <w:t xml:space="preserve"> written in C++.</w:t>
      </w:r>
    </w:p>
    <w:p w:rsidR="00F15A97" w:rsidRDefault="001A7022" w:rsidP="00F15A97">
      <w:pPr>
        <w:pStyle w:val="Heading2"/>
        <w:bidi w:val="0"/>
      </w:pPr>
      <w:r>
        <w:t>CFG Simplifier</w:t>
      </w:r>
    </w:p>
    <w:p w:rsidR="00E73B40" w:rsidRPr="00A50137" w:rsidRDefault="00F15A97" w:rsidP="00A50137">
      <w:pPr>
        <w:bidi w:val="0"/>
      </w:pPr>
      <w:r w:rsidRPr="00A50137">
        <w:t xml:space="preserve">The C.F.G simplifier is a small layer implemented in the same DLL as the previous layer (C.F.G Creation) and </w:t>
      </w:r>
      <w:r w:rsidR="00687211" w:rsidRPr="00A50137">
        <w:t xml:space="preserve">is responsible to remove redundant flow points from the </w:t>
      </w:r>
      <w:proofErr w:type="gramStart"/>
      <w:r w:rsidR="00687211" w:rsidRPr="00A50137">
        <w:t>C.F.G .</w:t>
      </w:r>
      <w:proofErr w:type="gramEnd"/>
      <w:r w:rsidR="00687211" w:rsidRPr="00A50137">
        <w:t xml:space="preserve"> One example </w:t>
      </w:r>
      <w:r w:rsidR="00687211" w:rsidRPr="00A50137">
        <w:lastRenderedPageBreak/>
        <w:t xml:space="preserve">for this redundant information is the </w:t>
      </w:r>
      <w:r w:rsidR="00BF7B8D" w:rsidRPr="00A50137">
        <w:t xml:space="preserve">consequence of Expressions flow points that the current layer aggregates into a single flow point that contains all the other expression </w:t>
      </w:r>
      <w:proofErr w:type="spellStart"/>
      <w:r w:rsidR="00BF7B8D" w:rsidRPr="00A50137">
        <w:t>flowpoints</w:t>
      </w:r>
      <w:proofErr w:type="spellEnd"/>
      <w:r w:rsidR="00BF7B8D" w:rsidRPr="00A50137">
        <w:t>.</w:t>
      </w:r>
    </w:p>
    <w:p w:rsidR="00ED039C" w:rsidRDefault="00ED039C" w:rsidP="00ED039C">
      <w:pPr>
        <w:pStyle w:val="Heading2"/>
        <w:bidi w:val="0"/>
        <w:rPr>
          <w:rStyle w:val="apple-style-span"/>
        </w:rPr>
      </w:pPr>
      <w:r>
        <w:rPr>
          <w:rStyle w:val="apple-style-span"/>
        </w:rPr>
        <w:t>MC Creation</w:t>
      </w:r>
    </w:p>
    <w:p w:rsidR="00734BBE" w:rsidRDefault="00A50137" w:rsidP="00A50137">
      <w:pPr>
        <w:bidi w:val="0"/>
      </w:pPr>
      <w:r>
        <w:t xml:space="preserve">This MC Creation layer is responsible for trying to evaluate changes in the values of the program's state variables in each abstract transition of the program (presented as edge in the C.F.G).  The input for this layer is C.F.G (simplified from the previous layer) and the names of all state variables (computed during the creation of the C.F.G). This layer uses Abstract </w:t>
      </w:r>
      <w:r w:rsidR="00452FD3">
        <w:t xml:space="preserve">Interpretation in order to track the changes in the values of the program's state variables, this layer will be covered in detail in </w:t>
      </w:r>
      <w:r w:rsidR="00452FD3">
        <w:fldChar w:fldCharType="begin"/>
      </w:r>
      <w:r w:rsidR="00452FD3">
        <w:instrText xml:space="preserve"> REF _Ref268186164 \h </w:instrText>
      </w:r>
      <w:r w:rsidR="00452FD3">
        <w:fldChar w:fldCharType="separate"/>
      </w:r>
      <w:r w:rsidR="00452FD3" w:rsidRPr="0083135C">
        <w:rPr>
          <w:rStyle w:val="apple-style-span"/>
        </w:rPr>
        <w:t>MC generation</w:t>
      </w:r>
      <w:r w:rsidR="00452FD3">
        <w:fldChar w:fldCharType="end"/>
      </w:r>
      <w:r w:rsidR="00452FD3">
        <w:t xml:space="preserve"> section.</w:t>
      </w:r>
    </w:p>
    <w:p w:rsidR="003267DE" w:rsidRDefault="006A0251" w:rsidP="003267DE">
      <w:pPr>
        <w:pStyle w:val="NoSpacing"/>
        <w:bidi w:val="0"/>
        <w:rPr>
          <w:rStyle w:val="apple-style-span"/>
        </w:rPr>
      </w:pPr>
      <w:r>
        <w:rPr>
          <w:rStyle w:val="apple-style-span"/>
        </w:rPr>
        <w:t>The following chart describes the normal flow of the application with regard to code projects that are involved.</w:t>
      </w:r>
    </w:p>
    <w:p w:rsidR="0083135C" w:rsidRDefault="0083135C" w:rsidP="0083135C">
      <w:pPr>
        <w:pStyle w:val="NoSpacing"/>
        <w:bidi w:val="0"/>
        <w:rPr>
          <w:rStyle w:val="apple-style-span"/>
        </w:rPr>
      </w:pPr>
    </w:p>
    <w:p w:rsidR="006A0251" w:rsidRDefault="00DD5D2C" w:rsidP="006A0251">
      <w:pPr>
        <w:pStyle w:val="NoSpacing"/>
        <w:bidi w:val="0"/>
        <w:rPr>
          <w:rStyle w:val="apple-style-span"/>
        </w:rPr>
      </w:pPr>
      <w:r>
        <w:rPr>
          <w:noProof/>
        </w:rPr>
        <mc:AlternateContent>
          <mc:Choice Requires="wps">
            <w:drawing>
              <wp:anchor distT="0" distB="0" distL="114300" distR="114300" simplePos="0" relativeHeight="251692032" behindDoc="0" locked="0" layoutInCell="1" allowOverlap="1" wp14:anchorId="689C74D3" wp14:editId="553AC481">
                <wp:simplePos x="0" y="0"/>
                <wp:positionH relativeFrom="column">
                  <wp:posOffset>300355</wp:posOffset>
                </wp:positionH>
                <wp:positionV relativeFrom="paragraph">
                  <wp:posOffset>1633220</wp:posOffset>
                </wp:positionV>
                <wp:extent cx="4124960" cy="63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124960" cy="635"/>
                        </a:xfrm>
                        <a:prstGeom prst="rect">
                          <a:avLst/>
                        </a:prstGeom>
                        <a:solidFill>
                          <a:prstClr val="white"/>
                        </a:solidFill>
                        <a:ln>
                          <a:noFill/>
                        </a:ln>
                        <a:effectLst/>
                      </wps:spPr>
                      <wps:txbx>
                        <w:txbxContent>
                          <w:p w:rsidR="00DD5D2C" w:rsidRPr="0060028B" w:rsidRDefault="00DD5D2C" w:rsidP="00DD5D2C">
                            <w:pPr>
                              <w:pStyle w:val="Caption"/>
                              <w:bidi w:val="0"/>
                              <w:jc w:val="center"/>
                              <w:rPr>
                                <w:noProof/>
                              </w:rPr>
                            </w:pPr>
                            <w:r>
                              <w:t xml:space="preserve">Figure </w:t>
                            </w:r>
                            <w:fldSimple w:instr=" SEQ Figure \* ARABIC ">
                              <w:r>
                                <w:rPr>
                                  <w:noProof/>
                                </w:rPr>
                                <w:t>2</w:t>
                              </w:r>
                            </w:fldSimple>
                            <w:r>
                              <w:rPr>
                                <w:noProof/>
                              </w:rPr>
                              <w:t xml:space="preserve"> - Code Project Flow</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id="Text Box 27" o:spid="_x0000_s1042" type="#_x0000_t202" style="position:absolute;margin-left:23.65pt;margin-top:128.6pt;width:324.8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" stroked="f">
                <v:textbox style="mso-fit-shape-to-text:t" inset="0,0,0,0">
                  <w:txbxContent>
                    <w:p w:rsidR="00DD5D2C" w:rsidRPr="0060028B" w:rsidRDefault="00DD5D2C" w:rsidP="00DD5D2C">
                      <w:pPr>
                        <w:pStyle w:val="Caption"/>
                        <w:bidi w:val="0"/>
                        <w:jc w:val="center"/>
                        <w:rPr>
                          <w:noProof/>
                        </w:rPr>
                      </w:pPr>
                      <w:r>
                        <w:t xml:space="preserve">Figure </w:t>
                      </w:r>
                      <w:fldSimple w:instr=" SEQ Figure \* ARABIC ">
                        <w:r>
                          <w:rPr>
                            <w:noProof/>
                          </w:rPr>
                          <w:t>2</w:t>
                        </w:r>
                      </w:fldSimple>
                      <w:r>
                        <w:rPr>
                          <w:noProof/>
                        </w:rPr>
                        <w:t xml:space="preserve"> - Code Project Flow</w:t>
                      </w:r>
                    </w:p>
                  </w:txbxContent>
                </v:textbox>
              </v:shape>
            </w:pict>
          </mc:Fallback>
        </mc:AlternateContent>
      </w:r>
      <w:r>
        <w:rPr>
          <w:noProof/>
        </w:rPr>
        <mc:AlternateContent>
          <mc:Choice Requires="wpg">
            <w:drawing>
              <wp:anchor distT="0" distB="0" distL="114300" distR="114300" simplePos="0" relativeHeight="251689984" behindDoc="0" locked="0" layoutInCell="1" allowOverlap="1">
                <wp:simplePos x="0" y="0"/>
                <wp:positionH relativeFrom="column">
                  <wp:posOffset>300392</wp:posOffset>
                </wp:positionH>
                <wp:positionV relativeFrom="paragraph">
                  <wp:posOffset>50296</wp:posOffset>
                </wp:positionV>
                <wp:extent cx="4125527" cy="1525916"/>
                <wp:effectExtent l="0" t="0" r="27940" b="17145"/>
                <wp:wrapNone/>
                <wp:docPr id="26" name="Group 26"/>
                <wp:cNvGraphicFramePr/>
                <a:graphic xmlns:a="http://schemas.openxmlformats.org/drawingml/2006/main">
                  <a:graphicData uri="http://schemas.microsoft.com/office/word/2010/wordprocessingGroup">
                    <wpg:wgp>
                      <wpg:cNvGrpSpPr/>
                      <wpg:grpSpPr>
                        <a:xfrm>
                          <a:off x="0" y="0"/>
                          <a:ext cx="4125527" cy="1525916"/>
                          <a:chOff x="0" y="0"/>
                          <a:chExt cx="4125527" cy="1525916"/>
                        </a:xfrm>
                      </wpg:grpSpPr>
                      <wps:wsp>
                        <wps:cNvPr id="4" name="Oval 4"/>
                        <wps:cNvSpPr/>
                        <wps:spPr>
                          <a:xfrm>
                            <a:off x="0" y="7557"/>
                            <a:ext cx="1193800" cy="4152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5D2C" w:rsidRDefault="00DD5D2C" w:rsidP="00DD5D2C">
                              <w:pPr>
                                <w:jc w:val="center"/>
                              </w:pPr>
                              <w:proofErr w:type="spellStart"/>
                              <w:r>
                                <w:t>CFGViewer</w:t>
                              </w:r>
                              <w:proofErr w:type="spellEnd"/>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 name="Oval 6"/>
                        <wps:cNvSpPr/>
                        <wps:spPr>
                          <a:xfrm>
                            <a:off x="1836357" y="0"/>
                            <a:ext cx="1919484" cy="46097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5D2C" w:rsidRDefault="00DD5D2C" w:rsidP="00DD5D2C">
                              <w:pPr>
                                <w:jc w:val="center"/>
                              </w:pPr>
                              <w:proofErr w:type="spellStart"/>
                              <w:r w:rsidRPr="00DD5D2C">
                                <w:t>ParserDotNetBridge</w:t>
                              </w:r>
                              <w:proofErr w:type="spellEnd"/>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0" name="Oval 20"/>
                        <wps:cNvSpPr/>
                        <wps:spPr>
                          <a:xfrm>
                            <a:off x="717917" y="1065541"/>
                            <a:ext cx="1918970" cy="460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5D2C" w:rsidRDefault="00DD5D2C" w:rsidP="00DD5D2C">
                              <w:pPr>
                                <w:jc w:val="center"/>
                                <w:rPr>
                                  <w:rFonts w:hint="cs"/>
                                  <w:rtl/>
                                </w:rPr>
                              </w:pPr>
                              <w:proofErr w:type="spellStart"/>
                              <w:r w:rsidRPr="00DD5D2C">
                                <w:t>SyntaxParserDLL</w:t>
                              </w:r>
                              <w:proofErr w:type="spellEnd"/>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2" name="Oval 22"/>
                        <wps:cNvSpPr/>
                        <wps:spPr>
                          <a:xfrm>
                            <a:off x="2909454" y="1057984"/>
                            <a:ext cx="1216073" cy="460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5D2C" w:rsidRDefault="00DD5D2C" w:rsidP="00DD5D2C">
                              <w:pPr>
                                <w:jc w:val="center"/>
                                <w:rPr>
                                  <w:rFonts w:hint="cs"/>
                                  <w:rtl/>
                                </w:rPr>
                              </w:pPr>
                              <w:proofErr w:type="spellStart"/>
                              <w:r>
                                <w:t>CFGGen</w:t>
                              </w:r>
                              <w:proofErr w:type="spellEnd"/>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3" name="Straight Arrow Connector 23"/>
                        <wps:cNvCnPr/>
                        <wps:spPr>
                          <a:xfrm flipV="1">
                            <a:off x="1194010" y="204040"/>
                            <a:ext cx="642557" cy="7557"/>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H="1">
                            <a:off x="1760787" y="460979"/>
                            <a:ext cx="1035312" cy="597609"/>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2796099" y="460979"/>
                            <a:ext cx="740850" cy="604562"/>
                          </a:xfrm>
                          <a:prstGeom prst="straightConnector1">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6" o:spid="_x0000_s1043" style="position:absolute;margin-left:23.65pt;margin-top:3.95pt;width:324.85pt;height:120.15pt;z-index:251689984" coordsize="41255,15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">
                <v:oval id="Oval 4" o:spid="_x0000_s1044" style="position:absolute;top:75;width:11938;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TmvMUA&#10;AADaAAAADwAAAGRycy9kb3ducmV2LnhtbESPT2vCQBTE74V+h+UVeim6aZEg0U1QwVKoh/oP9fbI&#10;PpNg9m2a3Wrsp3cLQo/DzPyGGWedqcWZWldZVvDaj0AQ51ZXXCjYrOe9IQjnkTXWlknBlRxk6ePD&#10;GBNtL7yk88oXIkDYJaig9L5JpHR5SQZd3zbEwTva1qAPsi2kbvES4KaWb1EUS4MVh4USG5qVlJ9W&#10;P0bBIZ5POf76fOFF4/Lp9h1/97tvpZ6fuskIhKfO/4fv7Q+tYAB/V8IN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9Oa8xQAAANoAAAAPAAAAAAAAAAAAAAAAAJgCAABkcnMv&#10;ZG93bnJldi54bWxQSwUGAAAAAAQABAD1AAAAigMAAAAA&#10;" fillcolor="#4f81bd [3204]" strokecolor="#243f60 [1604]" strokeweight="2pt">
                  <v:textbox>
                    <w:txbxContent>
                      <w:p w:rsidR="00DD5D2C" w:rsidRDefault="00DD5D2C" w:rsidP="00DD5D2C">
                        <w:pPr>
                          <w:jc w:val="center"/>
                        </w:pPr>
                        <w:proofErr w:type="spellStart"/>
                        <w:r>
                          <w:t>CFGViewer</w:t>
                        </w:r>
                        <w:proofErr w:type="spellEnd"/>
                      </w:p>
                    </w:txbxContent>
                  </v:textbox>
                </v:oval>
                <v:oval id="Oval 6" o:spid="_x0000_s1045" style="position:absolute;left:18363;width:19195;height:4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rdUMUA&#10;AADaAAAADwAAAGRycy9kb3ducmV2LnhtbESPQWvCQBSE70L/w/IKXkQ3egglzRqagqWgB7UttrdH&#10;9jUJzb6N2VWjv94VCh6HmfmGSbPeNOJInastK5hOIhDEhdU1lwo+PxbjJxDOI2tsLJOCMznI5g+D&#10;FBNtT7yh49aXIkDYJaig8r5NpHRFRQbdxLbEwfu1nUEfZFdK3eEpwE0jZ1EUS4M1h4UKW3qtqPjb&#10;HoyCn3iRc7xejnjVuiL/esPL926v1PCxf3kG4an39/B/+10riOF2Jdw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at1QxQAAANoAAAAPAAAAAAAAAAAAAAAAAJgCAABkcnMv&#10;ZG93bnJldi54bWxQSwUGAAAAAAQABAD1AAAAigMAAAAA&#10;" fillcolor="#4f81bd [3204]" strokecolor="#243f60 [1604]" strokeweight="2pt">
                  <v:textbox>
                    <w:txbxContent>
                      <w:p w:rsidR="00DD5D2C" w:rsidRDefault="00DD5D2C" w:rsidP="00DD5D2C">
                        <w:pPr>
                          <w:jc w:val="center"/>
                        </w:pPr>
                        <w:proofErr w:type="spellStart"/>
                        <w:r w:rsidRPr="00DD5D2C">
                          <w:t>ParserDotNetBridge</w:t>
                        </w:r>
                        <w:proofErr w:type="spellEnd"/>
                      </w:p>
                    </w:txbxContent>
                  </v:textbox>
                </v:oval>
                <v:oval id="Oval 20" o:spid="_x0000_s1046" style="position:absolute;left:7179;top:10655;width:19189;height:46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tqqsMA&#10;AADbAAAADwAAAGRycy9kb3ducmV2LnhtbERPTWvCQBC9F/oflil4Kc1GD6GkWUULlkJ7sNFSvQ3Z&#10;MQnNzsbsaqK/3j0IHh/vO5sNphEn6lxtWcE4ikEQF1bXXCrYrJcvryCcR9bYWCYFZ3Iwmz4+ZJhq&#10;2/MPnXJfihDCLkUFlfdtKqUrKjLoItsSB25vO4M+wK6UusM+hJtGTuI4kQZrDg0VtvReUfGfH42C&#10;XbJccLL6eubv1hWL3w+8bP8OSo2ehvkbCE+Dv4tv7k+tYBLWhy/hB8jp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tqqsMAAADbAAAADwAAAAAAAAAAAAAAAACYAgAAZHJzL2Rv&#10;d25yZXYueG1sUEsFBgAAAAAEAAQA9QAAAIgDAAAAAA==&#10;" fillcolor="#4f81bd [3204]" strokecolor="#243f60 [1604]" strokeweight="2pt">
                  <v:textbox>
                    <w:txbxContent>
                      <w:p w:rsidR="00DD5D2C" w:rsidRDefault="00DD5D2C" w:rsidP="00DD5D2C">
                        <w:pPr>
                          <w:jc w:val="center"/>
                          <w:rPr>
                            <w:rFonts w:hint="cs"/>
                            <w:rtl/>
                          </w:rPr>
                        </w:pPr>
                        <w:proofErr w:type="spellStart"/>
                        <w:r w:rsidRPr="00DD5D2C">
                          <w:t>SyntaxParserDLL</w:t>
                        </w:r>
                        <w:proofErr w:type="spellEnd"/>
                      </w:p>
                    </w:txbxContent>
                  </v:textbox>
                </v:oval>
                <v:oval id="Oval 22" o:spid="_x0000_s1047" style="position:absolute;left:29094;top:10579;width:12161;height:46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VRRsYA&#10;AADbAAAADwAAAGRycy9kb3ducmV2LnhtbESPQWvCQBSE70L/w/IKvYhumkOQ6CZowVLQQ6strbdH&#10;9pkEs2/T7Kqxv74rCB6HmfmGmeW9acSJOldbVvA8jkAQF1bXXCr43C5HExDOI2tsLJOCCznIs4fB&#10;DFNtz/xBp40vRYCwS1FB5X2bSumKigy6sW2Jg7e3nUEfZFdK3eE5wE0j4yhKpMGaw0KFLb1UVBw2&#10;R6NglywXnLyvhrxuXbH4esW/n+9fpZ4e+/kUhKfe38O39ptWEMdw/RJ+gM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2VRRsYAAADbAAAADwAAAAAAAAAAAAAAAACYAgAAZHJz&#10;L2Rvd25yZXYueG1sUEsFBgAAAAAEAAQA9QAAAIsDAAAAAA==&#10;" fillcolor="#4f81bd [3204]" strokecolor="#243f60 [1604]" strokeweight="2pt">
                  <v:textbox>
                    <w:txbxContent>
                      <w:p w:rsidR="00DD5D2C" w:rsidRDefault="00DD5D2C" w:rsidP="00DD5D2C">
                        <w:pPr>
                          <w:jc w:val="center"/>
                          <w:rPr>
                            <w:rFonts w:hint="cs"/>
                            <w:rtl/>
                          </w:rPr>
                        </w:pPr>
                        <w:proofErr w:type="spellStart"/>
                        <w:r>
                          <w:t>CFGGen</w:t>
                        </w:r>
                        <w:proofErr w:type="spellEnd"/>
                      </w:p>
                    </w:txbxContent>
                  </v:textbox>
                </v:oval>
                <v:shapetype id="_x0000_t32" coordsize="21600,21600" o:spt="32" o:oned="t" path="m,l21600,21600e" filled="f">
                  <v:path arrowok="t" fillok="f" o:connecttype="none"/>
                  <o:lock v:ext="edit" shapetype="t"/>
                </v:shapetype>
                <v:shape id="Straight Arrow Connector 23" o:spid="_x0000_s1048" type="#_x0000_t32" style="position:absolute;left:11940;top:2040;width:6425;height: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LYd8EAAADbAAAADwAAAGRycy9kb3ducmV2LnhtbESPQYvCMBSE7wv+h/CEva2pCuJWo4gg&#10;yl5E14PHR/NMi8lLbaLt/vuNIHgcZuYbZr7snBUPakLlWcFwkIEgLryu2Cg4/W6+piBCRNZoPZOC&#10;PwqwXPQ+5phr3/KBHsdoRIJwyFFBGWOdSxmKkhyGga+Jk3fxjcOYZGOkbrBNcGflKMsm0mHFaaHE&#10;mtYlFdfj3SmQ1vycvo08bPa6pe3tbL27DpX67HerGYhIXXyHX+2dVjAaw/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4th3wQAAANsAAAAPAAAAAAAAAAAAAAAA&#10;AKECAABkcnMvZG93bnJldi54bWxQSwUGAAAAAAQABAD5AAAAjwMAAAAA&#10;" strokecolor="black [3213]">
                  <v:stroke startarrow="open" endarrow="open"/>
                </v:shape>
                <v:shape id="Straight Arrow Connector 24" o:spid="_x0000_s1049" type="#_x0000_t32" style="position:absolute;left:17607;top:4609;width:10353;height:59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tAA8EAAADbAAAADwAAAGRycy9kb3ducmV2LnhtbESPQYvCMBSE7wv+h/CEva2pIuJWo4gg&#10;yl5E14PHR/NMi8lLbaLt/vuNIHgcZuYbZr7snBUPakLlWcFwkIEgLryu2Cg4/W6+piBCRNZoPZOC&#10;PwqwXPQ+5phr3/KBHsdoRIJwyFFBGWOdSxmKkhyGga+Jk3fxjcOYZGOkbrBNcGflKMsm0mHFaaHE&#10;mtYlFdfj3SmQ1vycvo08bPa6pe3tbL27DpX67HerGYhIXXyHX+2dVjAaw/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C0ADwQAAANsAAAAPAAAAAAAAAAAAAAAA&#10;AKECAABkcnMvZG93bnJldi54bWxQSwUGAAAAAAQABAD5AAAAjwMAAAAA&#10;" strokecolor="black [3213]">
                  <v:stroke startarrow="open" endarrow="open"/>
                </v:shape>
                <v:shape id="Straight Arrow Connector 25" o:spid="_x0000_s1050" type="#_x0000_t32" style="position:absolute;left:27960;top:4609;width:7409;height:60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VmDsQAAADbAAAADwAAAGRycy9kb3ducmV2LnhtbESP0WqDQBRE3wP9h+UW+pas0SaIySaU&#10;QKFPbTX9gFv3RiXuXeuuUf++WyjkcZiZM8z+OJlW3Kh3jWUF61UEgri0uuFKwdf5dZmCcB5ZY2uZ&#10;FMzk4Hh4WOwx03bknG6Fr0SAsMtQQe19l0npypoMupXtiIN3sb1BH2RfSd3jGOCmlXEUbaXBhsNC&#10;jR2daiqvxWAUpH74aH/m5/fv6+cpj5J1PKRJrNTT4/SyA+Fp8vfwf/tNK4g38Pcl/AB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NWYOxAAAANsAAAAPAAAAAAAAAAAA&#10;AAAAAKECAABkcnMvZG93bnJldi54bWxQSwUGAAAAAAQABAD5AAAAkgMAAAAA&#10;" strokecolor="black [3213]">
                  <v:stroke startarrow="open" endarrow="open"/>
                </v:shape>
              </v:group>
            </w:pict>
          </mc:Fallback>
        </mc:AlternateContent>
      </w:r>
    </w:p>
    <w:p w:rsidR="00DD5D2C" w:rsidRDefault="00DD5D2C" w:rsidP="0083135C">
      <w:pPr>
        <w:pStyle w:val="Heading1"/>
        <w:bidi w:val="0"/>
        <w:rPr>
          <w:rStyle w:val="apple-style-span"/>
        </w:rPr>
      </w:pPr>
    </w:p>
    <w:p w:rsidR="00DD5D2C" w:rsidRDefault="00DD5D2C" w:rsidP="00DD5D2C">
      <w:pPr>
        <w:pStyle w:val="Heading1"/>
        <w:bidi w:val="0"/>
        <w:rPr>
          <w:rStyle w:val="apple-style-span"/>
        </w:rPr>
      </w:pPr>
    </w:p>
    <w:p w:rsidR="00DD5D2C" w:rsidRDefault="00DD5D2C" w:rsidP="00DD5D2C">
      <w:pPr>
        <w:pStyle w:val="Heading1"/>
        <w:bidi w:val="0"/>
        <w:rPr>
          <w:rStyle w:val="apple-style-span"/>
        </w:rPr>
      </w:pPr>
    </w:p>
    <w:p w:rsidR="00DD5D2C" w:rsidRDefault="00DD5D2C" w:rsidP="00DD5D2C">
      <w:pPr>
        <w:pStyle w:val="Heading1"/>
        <w:bidi w:val="0"/>
        <w:rPr>
          <w:rStyle w:val="apple-style-span"/>
        </w:rPr>
      </w:pPr>
    </w:p>
    <w:p w:rsidR="005F1294" w:rsidRDefault="005F1294" w:rsidP="005F1294">
      <w:pPr>
        <w:pStyle w:val="Heading1"/>
        <w:bidi w:val="0"/>
        <w:rPr>
          <w:rStyle w:val="apple-style-span"/>
        </w:rPr>
      </w:pPr>
      <w:r>
        <w:rPr>
          <w:rStyle w:val="apple-style-span"/>
        </w:rPr>
        <w:t>User Manual</w:t>
      </w:r>
    </w:p>
    <w:p w:rsidR="005F1294" w:rsidRDefault="005F1294" w:rsidP="005F1294">
      <w:pPr>
        <w:pStyle w:val="Heading2"/>
        <w:bidi w:val="0"/>
      </w:pPr>
      <w:r>
        <w:t>Installation</w:t>
      </w:r>
    </w:p>
    <w:p w:rsidR="005F1294" w:rsidRPr="005F1294" w:rsidRDefault="005F1294" w:rsidP="005F1294">
      <w:pPr>
        <w:pStyle w:val="Heading2"/>
        <w:bidi w:val="0"/>
      </w:pPr>
      <w:r>
        <w:t>Usage</w:t>
      </w:r>
    </w:p>
    <w:p w:rsidR="0083135C" w:rsidRDefault="0083135C" w:rsidP="005F1294">
      <w:pPr>
        <w:pStyle w:val="Heading1"/>
        <w:bidi w:val="0"/>
        <w:rPr>
          <w:rStyle w:val="apple-style-span"/>
        </w:rPr>
      </w:pPr>
      <w:bookmarkStart w:id="2" w:name="_GoBack"/>
      <w:bookmarkEnd w:id="2"/>
      <w:r w:rsidRPr="0083135C">
        <w:rPr>
          <w:rStyle w:val="apple-style-span"/>
        </w:rPr>
        <w:t>Algorithms</w:t>
      </w:r>
    </w:p>
    <w:p w:rsidR="0083135C" w:rsidRDefault="0083135C" w:rsidP="0083135C">
      <w:pPr>
        <w:pStyle w:val="Heading2"/>
        <w:bidi w:val="0"/>
        <w:rPr>
          <w:rStyle w:val="apple-style-span"/>
        </w:rPr>
      </w:pPr>
      <w:proofErr w:type="gramStart"/>
      <w:r w:rsidRPr="0083135C">
        <w:rPr>
          <w:rStyle w:val="apple-style-span"/>
        </w:rPr>
        <w:t>converting</w:t>
      </w:r>
      <w:proofErr w:type="gramEnd"/>
      <w:r w:rsidRPr="0083135C">
        <w:rPr>
          <w:rStyle w:val="apple-style-span"/>
        </w:rPr>
        <w:t xml:space="preserve"> AST to CFG</w:t>
      </w:r>
    </w:p>
    <w:p w:rsidR="0083135C" w:rsidRDefault="0083135C" w:rsidP="0083135C">
      <w:pPr>
        <w:pStyle w:val="Heading2"/>
        <w:bidi w:val="0"/>
        <w:rPr>
          <w:rStyle w:val="apple-style-span"/>
        </w:rPr>
      </w:pPr>
      <w:bookmarkStart w:id="3" w:name="_Ref268186164"/>
      <w:r w:rsidRPr="0083135C">
        <w:rPr>
          <w:rStyle w:val="apple-style-span"/>
        </w:rPr>
        <w:t>MC generation</w:t>
      </w:r>
      <w:bookmarkEnd w:id="3"/>
    </w:p>
    <w:p w:rsidR="0083135C" w:rsidRDefault="0083135C" w:rsidP="0083135C">
      <w:pPr>
        <w:pStyle w:val="Heading3"/>
        <w:bidi w:val="0"/>
        <w:rPr>
          <w:rStyle w:val="apple-style-span"/>
        </w:rPr>
      </w:pPr>
      <w:r w:rsidRPr="0083135C">
        <w:rPr>
          <w:rStyle w:val="apple-style-span"/>
        </w:rPr>
        <w:t>Description of how expressions are evaluated</w:t>
      </w:r>
    </w:p>
    <w:p w:rsidR="0083135C" w:rsidRPr="0083135C" w:rsidRDefault="0083135C" w:rsidP="0083135C">
      <w:pPr>
        <w:pStyle w:val="Heading3"/>
        <w:bidi w:val="0"/>
        <w:rPr>
          <w:rStyle w:val="apple-style-span"/>
        </w:rPr>
      </w:pPr>
      <w:r w:rsidRPr="0083135C">
        <w:t>Algorithm</w:t>
      </w:r>
    </w:p>
    <w:p w:rsidR="0083135C" w:rsidRDefault="0083135C" w:rsidP="0083135C">
      <w:pPr>
        <w:pStyle w:val="Heading1"/>
        <w:bidi w:val="0"/>
        <w:rPr>
          <w:rStyle w:val="apple-style-span"/>
        </w:rPr>
      </w:pPr>
      <w:bookmarkStart w:id="4" w:name="_Ref268003611"/>
      <w:r w:rsidRPr="0083135C">
        <w:rPr>
          <w:rStyle w:val="apple-style-span"/>
        </w:rPr>
        <w:t xml:space="preserve">Supported </w:t>
      </w:r>
      <w:r w:rsidR="00105ABA" w:rsidRPr="0083135C">
        <w:rPr>
          <w:rStyle w:val="apple-style-span"/>
        </w:rPr>
        <w:t>grammar</w:t>
      </w:r>
      <w:r w:rsidRPr="0083135C">
        <w:rPr>
          <w:rStyle w:val="apple-style-span"/>
        </w:rPr>
        <w:t xml:space="preserve"> (in BNF format)</w:t>
      </w:r>
      <w:bookmarkEnd w:id="4"/>
    </w:p>
    <w:p w:rsidR="0083135C" w:rsidRPr="0083135C" w:rsidRDefault="0083135C" w:rsidP="0083135C">
      <w:pPr>
        <w:pStyle w:val="Heading1"/>
        <w:bidi w:val="0"/>
      </w:pPr>
      <w:proofErr w:type="gramStart"/>
      <w:r w:rsidRPr="0083135C">
        <w:rPr>
          <w:rStyle w:val="apple-style-span"/>
        </w:rPr>
        <w:t>Benchmark programs and result graphs and MCs.</w:t>
      </w:r>
      <w:proofErr w:type="gramEnd"/>
    </w:p>
    <w:p w:rsidR="0083135C" w:rsidRPr="0083135C" w:rsidRDefault="0083135C" w:rsidP="0083135C">
      <w:pPr>
        <w:bidi w:val="0"/>
      </w:pPr>
    </w:p>
    <w:p w:rsidR="0083135C" w:rsidRPr="0083135C" w:rsidRDefault="0083135C" w:rsidP="0083135C">
      <w:pPr>
        <w:bidi w:val="0"/>
      </w:pPr>
    </w:p>
    <w:sectPr w:rsidR="0083135C" w:rsidRPr="0083135C" w:rsidSect="001A6A2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D84B8A"/>
    <w:multiLevelType w:val="hybridMultilevel"/>
    <w:tmpl w:val="89666F76"/>
    <w:lvl w:ilvl="0" w:tplc="7F86BA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F81"/>
    <w:rsid w:val="00105ABA"/>
    <w:rsid w:val="001A6A2E"/>
    <w:rsid w:val="001A7022"/>
    <w:rsid w:val="001E4AE1"/>
    <w:rsid w:val="003267DE"/>
    <w:rsid w:val="003E6474"/>
    <w:rsid w:val="00450671"/>
    <w:rsid w:val="00452FD3"/>
    <w:rsid w:val="005F1294"/>
    <w:rsid w:val="005F3419"/>
    <w:rsid w:val="00687211"/>
    <w:rsid w:val="006A0251"/>
    <w:rsid w:val="006C6F20"/>
    <w:rsid w:val="00734BBE"/>
    <w:rsid w:val="00773417"/>
    <w:rsid w:val="007D403A"/>
    <w:rsid w:val="0083135C"/>
    <w:rsid w:val="009C4F81"/>
    <w:rsid w:val="00A42EB7"/>
    <w:rsid w:val="00A50137"/>
    <w:rsid w:val="00AD08B5"/>
    <w:rsid w:val="00AD397B"/>
    <w:rsid w:val="00BA78E1"/>
    <w:rsid w:val="00BB7EC9"/>
    <w:rsid w:val="00BE52E1"/>
    <w:rsid w:val="00BF7B8D"/>
    <w:rsid w:val="00C057D0"/>
    <w:rsid w:val="00D66F9E"/>
    <w:rsid w:val="00D91FA2"/>
    <w:rsid w:val="00DD5D2C"/>
    <w:rsid w:val="00E31A98"/>
    <w:rsid w:val="00E73B40"/>
    <w:rsid w:val="00EA6E4E"/>
    <w:rsid w:val="00ED039C"/>
    <w:rsid w:val="00F15A97"/>
    <w:rsid w:val="00FC1BFA"/>
    <w:rsid w:val="00FF78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8313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13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3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35C"/>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DefaultParagraphFont"/>
    <w:rsid w:val="0083135C"/>
  </w:style>
  <w:style w:type="paragraph" w:styleId="NoSpacing">
    <w:name w:val="No Spacing"/>
    <w:uiPriority w:val="1"/>
    <w:qFormat/>
    <w:rsid w:val="0083135C"/>
    <w:pPr>
      <w:bidi/>
      <w:spacing w:after="0" w:line="240" w:lineRule="auto"/>
    </w:pPr>
  </w:style>
  <w:style w:type="character" w:customStyle="1" w:styleId="Heading2Char">
    <w:name w:val="Heading 2 Char"/>
    <w:basedOn w:val="DefaultParagraphFont"/>
    <w:link w:val="Heading2"/>
    <w:uiPriority w:val="9"/>
    <w:rsid w:val="008313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35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42E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EB7"/>
    <w:rPr>
      <w:rFonts w:ascii="Tahoma" w:hAnsi="Tahoma" w:cs="Tahoma"/>
      <w:sz w:val="16"/>
      <w:szCs w:val="16"/>
    </w:rPr>
  </w:style>
  <w:style w:type="paragraph" w:styleId="ListParagraph">
    <w:name w:val="List Paragraph"/>
    <w:basedOn w:val="Normal"/>
    <w:uiPriority w:val="34"/>
    <w:qFormat/>
    <w:rsid w:val="00773417"/>
    <w:pPr>
      <w:ind w:left="720"/>
      <w:contextualSpacing/>
    </w:pPr>
  </w:style>
  <w:style w:type="paragraph" w:styleId="Caption">
    <w:name w:val="caption"/>
    <w:basedOn w:val="Normal"/>
    <w:next w:val="Normal"/>
    <w:uiPriority w:val="35"/>
    <w:unhideWhenUsed/>
    <w:qFormat/>
    <w:rsid w:val="0045067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8313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13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3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35C"/>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DefaultParagraphFont"/>
    <w:rsid w:val="0083135C"/>
  </w:style>
  <w:style w:type="paragraph" w:styleId="NoSpacing">
    <w:name w:val="No Spacing"/>
    <w:uiPriority w:val="1"/>
    <w:qFormat/>
    <w:rsid w:val="0083135C"/>
    <w:pPr>
      <w:bidi/>
      <w:spacing w:after="0" w:line="240" w:lineRule="auto"/>
    </w:pPr>
  </w:style>
  <w:style w:type="character" w:customStyle="1" w:styleId="Heading2Char">
    <w:name w:val="Heading 2 Char"/>
    <w:basedOn w:val="DefaultParagraphFont"/>
    <w:link w:val="Heading2"/>
    <w:uiPriority w:val="9"/>
    <w:rsid w:val="008313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35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42E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EB7"/>
    <w:rPr>
      <w:rFonts w:ascii="Tahoma" w:hAnsi="Tahoma" w:cs="Tahoma"/>
      <w:sz w:val="16"/>
      <w:szCs w:val="16"/>
    </w:rPr>
  </w:style>
  <w:style w:type="paragraph" w:styleId="ListParagraph">
    <w:name w:val="List Paragraph"/>
    <w:basedOn w:val="Normal"/>
    <w:uiPriority w:val="34"/>
    <w:qFormat/>
    <w:rsid w:val="00773417"/>
    <w:pPr>
      <w:ind w:left="720"/>
      <w:contextualSpacing/>
    </w:pPr>
  </w:style>
  <w:style w:type="paragraph" w:styleId="Caption">
    <w:name w:val="caption"/>
    <w:basedOn w:val="Normal"/>
    <w:next w:val="Normal"/>
    <w:uiPriority w:val="35"/>
    <w:unhideWhenUsed/>
    <w:qFormat/>
    <w:rsid w:val="0045067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CBCB62-F238-4F7C-8661-859A46022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3</Pages>
  <Words>539</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Enure LTD</Company>
  <LinksUpToDate>false</LinksUpToDate>
  <CharactersWithSpaces>3231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Avishay</dc:creator>
  <cp:keywords/>
  <dc:description/>
  <cp:lastModifiedBy>Avishay</cp:lastModifiedBy>
  <cp:revision>22</cp:revision>
  <dcterms:created xsi:type="dcterms:W3CDTF">2010-07-25T19:54:00Z</dcterms:created>
  <dcterms:modified xsi:type="dcterms:W3CDTF">2010-07-29T14:47:00Z</dcterms:modified>
</cp:coreProperties>
</file>